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7384" w14:textId="77777777" w:rsidR="00595306" w:rsidRDefault="00595306" w:rsidP="00595306">
      <w:r>
        <w:rPr>
          <w:rFonts w:hint="eastAsia"/>
        </w:rPr>
        <w:t>故事发生在遥远的未来，计算机的集成化又进了一步。一个可扩展模块化计算</w:t>
      </w:r>
      <w:proofErr w:type="gramStart"/>
      <w:r>
        <w:rPr>
          <w:rFonts w:hint="eastAsia"/>
        </w:rPr>
        <w:t>单元的算力就</w:t>
      </w:r>
      <w:proofErr w:type="gramEnd"/>
      <w:r>
        <w:rPr>
          <w:rFonts w:hint="eastAsia"/>
        </w:rPr>
        <w:t>抵得上过去一两个大型计算中心。</w:t>
      </w:r>
    </w:p>
    <w:p w14:paraId="6D915648" w14:textId="77777777" w:rsidR="00595306" w:rsidRDefault="00595306" w:rsidP="00595306">
      <w:r>
        <w:rPr>
          <w:rFonts w:hint="eastAsia"/>
        </w:rPr>
        <w:t>而你，就职于一个提供基于这类硬件和服务的</w:t>
      </w:r>
      <w:proofErr w:type="gramStart"/>
      <w:r>
        <w:rPr>
          <w:rFonts w:hint="eastAsia"/>
        </w:rPr>
        <w:t>集群化</w:t>
      </w:r>
      <w:proofErr w:type="gramEnd"/>
      <w:r>
        <w:rPr>
          <w:rFonts w:hint="eastAsia"/>
        </w:rPr>
        <w:t>计算公司。这种企业内部都部署了无数这种被称为【路由优化终端】的解决方案，简称为【</w:t>
      </w:r>
      <w:r>
        <w:rPr>
          <w:rFonts w:hint="eastAsia"/>
        </w:rPr>
        <w:t>R</w:t>
      </w:r>
      <w:r>
        <w:t>.</w:t>
      </w:r>
      <w:r>
        <w:rPr>
          <w:rFonts w:hint="eastAsia"/>
        </w:rPr>
        <w:t>O</w:t>
      </w:r>
      <w:r>
        <w:t>.</w:t>
      </w:r>
      <w:r>
        <w:rPr>
          <w:rFonts w:hint="eastAsia"/>
        </w:rPr>
        <w:t>O</w:t>
      </w:r>
      <w:r>
        <w:t>.</w:t>
      </w:r>
      <w:r>
        <w:rPr>
          <w:rFonts w:hint="eastAsia"/>
        </w:rPr>
        <w:t>T</w:t>
      </w:r>
      <w:r>
        <w:t>.</w:t>
      </w:r>
      <w:r>
        <w:rPr>
          <w:rFonts w:hint="eastAsia"/>
        </w:rPr>
        <w:t>】。这些系统旨在找到这些模块化单元间最佳的部署方案，而你每天就都在这个系统上工作。</w:t>
      </w:r>
    </w:p>
    <w:p w14:paraId="7BA8055C" w14:textId="77777777" w:rsidR="00595306" w:rsidRDefault="00595306" w:rsidP="00595306">
      <w:r>
        <w:rPr>
          <w:rFonts w:hint="eastAsia"/>
        </w:rPr>
        <w:t>但是短短几年，已经有无数家后生公司在瓜分你们的市场。其中有一家叫做【</w:t>
      </w:r>
      <w:r>
        <w:rPr>
          <w:rFonts w:hint="eastAsia"/>
        </w:rPr>
        <w:t>XX</w:t>
      </w:r>
      <w:r>
        <w:rPr>
          <w:rFonts w:hint="eastAsia"/>
        </w:rPr>
        <w:t>重工】的公司居然</w:t>
      </w:r>
      <w:proofErr w:type="gramStart"/>
      <w:r>
        <w:rPr>
          <w:rFonts w:hint="eastAsia"/>
        </w:rPr>
        <w:t>趁着法律空</w:t>
      </w:r>
      <w:proofErr w:type="gramEnd"/>
      <w:r>
        <w:rPr>
          <w:rFonts w:hint="eastAsia"/>
        </w:rPr>
        <w:t>窗期，明目张胆地对你们公司进行了网络战。</w:t>
      </w:r>
    </w:p>
    <w:p w14:paraId="77E28857" w14:textId="77777777" w:rsidR="00595306" w:rsidRDefault="00595306" w:rsidP="00595306">
      <w:r>
        <w:rPr>
          <w:rFonts w:hint="eastAsia"/>
        </w:rPr>
        <w:t>于是你临危受命，在公司建立起网络战防御体系前，要利用你最熟悉的</w:t>
      </w:r>
      <w:r>
        <w:rPr>
          <w:rFonts w:hint="eastAsia"/>
        </w:rPr>
        <w:t>R</w:t>
      </w:r>
      <w:r>
        <w:t>.</w:t>
      </w:r>
      <w:r>
        <w:rPr>
          <w:rFonts w:hint="eastAsia"/>
        </w:rPr>
        <w:t>O</w:t>
      </w:r>
      <w:r>
        <w:t>.</w:t>
      </w:r>
      <w:r>
        <w:rPr>
          <w:rFonts w:hint="eastAsia"/>
        </w:rPr>
        <w:t>O</w:t>
      </w:r>
      <w:r>
        <w:t>.</w:t>
      </w:r>
      <w:r>
        <w:rPr>
          <w:rFonts w:hint="eastAsia"/>
        </w:rPr>
        <w:t>T</w:t>
      </w:r>
      <w:r>
        <w:t>.</w:t>
      </w:r>
      <w:r>
        <w:rPr>
          <w:rFonts w:hint="eastAsia"/>
        </w:rPr>
        <w:t>去管理公司目前最大的服务器集群。你能否帮助公司渡过难关呢？</w:t>
      </w:r>
    </w:p>
    <w:p w14:paraId="545B2A65" w14:textId="77777777" w:rsidR="00A050B8" w:rsidRDefault="00A050B8">
      <w:bookmarkStart w:id="0" w:name="_GoBack"/>
      <w:bookmarkEnd w:id="0"/>
    </w:p>
    <w:sectPr w:rsidR="00A0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73"/>
    <w:rsid w:val="001835AD"/>
    <w:rsid w:val="00595306"/>
    <w:rsid w:val="00757F73"/>
    <w:rsid w:val="007C6B3B"/>
    <w:rsid w:val="00A0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548D7-FB2D-4606-83B8-9EEB5C4A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5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Youmo Yan</dc:creator>
  <cp:keywords/>
  <dc:description/>
  <cp:lastModifiedBy>Youmo Yan</cp:lastModifiedBy>
  <cp:revision>2</cp:revision>
  <dcterms:created xsi:type="dcterms:W3CDTF">2019-09-14T16:45:00Z</dcterms:created>
  <dcterms:modified xsi:type="dcterms:W3CDTF">2019-09-14T16:46:00Z</dcterms:modified>
</cp:coreProperties>
</file>